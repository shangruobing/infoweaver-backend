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72959">
      <w:pPr>
        <w:overflowPunct w:val="0"/>
        <w:topLinePunct/>
        <w:spacing w:line="560" w:lineRule="exact"/>
        <w:jc w:val="center"/>
        <w:rPr>
          <w:ins w:id="0" w:author="杨文波" w:date="2019-03-15T14:52:00Z"/>
          <w:rFonts w:ascii="宋体" w:hAnsi="宋体" w:cs="方正小标宋_GBK" w:hint="eastAsia"/>
          <w:sz w:val="30"/>
          <w:szCs w:val="30"/>
        </w:rPr>
      </w:pPr>
      <w:ins w:id="1" w:author="杨文波" w:date="2019-03-15T14:52:00Z">
        <w:r>
          <w:rPr>
            <w:rFonts w:ascii="宋体" w:hAnsi="宋体" w:cs="宋体" w:hint="eastAsia"/>
            <w:b/>
            <w:bCs/>
            <w:sz w:val="44"/>
            <w:szCs w:val="44"/>
          </w:rPr>
          <w:t>关于大学生医疗保险费用报销的通知</w:t>
        </w:r>
      </w:ins>
    </w:p>
    <w:p w:rsidR="00000000" w:rsidRDefault="00072959">
      <w:pPr>
        <w:overflowPunct w:val="0"/>
        <w:topLinePunct/>
        <w:spacing w:line="560" w:lineRule="exact"/>
        <w:rPr>
          <w:ins w:id="2" w:author="杨文波" w:date="2019-03-15T14:52:00Z"/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 w:hint="eastAsia"/>
          <w:sz w:val="32"/>
          <w:szCs w:val="32"/>
        </w:rPr>
        <w:t xml:space="preserve">                                                                                                                         </w:t>
      </w:r>
    </w:p>
    <w:p w:rsidR="00000000" w:rsidRDefault="00072959">
      <w:pPr>
        <w:overflowPunct w:val="0"/>
        <w:topLinePunct/>
        <w:spacing w:line="560" w:lineRule="exact"/>
        <w:rPr>
          <w:ins w:id="3" w:author="杨文波" w:date="2019-03-15T14:52:00Z"/>
          <w:rFonts w:ascii="宋体" w:hAnsi="宋体" w:hint="eastAsia"/>
          <w:sz w:val="32"/>
          <w:szCs w:val="32"/>
        </w:rPr>
      </w:pPr>
      <w:ins w:id="4" w:author="杨文波" w:date="2019-03-15T14:52:00Z">
        <w:r>
          <w:rPr>
            <w:rFonts w:ascii="宋体" w:hAnsi="宋体" w:hint="eastAsia"/>
            <w:sz w:val="32"/>
            <w:szCs w:val="32"/>
          </w:rPr>
          <w:t>各学院、研究生院：</w:t>
        </w:r>
      </w:ins>
    </w:p>
    <w:p w:rsidR="00000000" w:rsidRDefault="00072959">
      <w:pPr>
        <w:overflowPunct w:val="0"/>
        <w:topLinePunct/>
        <w:spacing w:line="560" w:lineRule="exact"/>
        <w:ind w:firstLineChars="250" w:firstLine="800"/>
        <w:rPr>
          <w:ins w:id="5" w:author="杨文波" w:date="2019-03-15T14:52:00Z"/>
          <w:rFonts w:ascii="宋体" w:hAnsi="宋体" w:hint="eastAsia"/>
          <w:sz w:val="32"/>
          <w:szCs w:val="32"/>
        </w:rPr>
      </w:pPr>
      <w:ins w:id="6" w:author="杨文波" w:date="2019-03-15T14:52:00Z">
        <w:r>
          <w:rPr>
            <w:rFonts w:ascii="宋体" w:hAnsi="宋体" w:hint="eastAsia"/>
            <w:sz w:val="32"/>
            <w:szCs w:val="32"/>
          </w:rPr>
          <w:t>因</w:t>
        </w:r>
        <w:r>
          <w:rPr>
            <w:rFonts w:ascii="宋体" w:hAnsi="宋体" w:hint="eastAsia"/>
            <w:sz w:val="32"/>
            <w:szCs w:val="32"/>
          </w:rPr>
          <w:t>省医保中心还未下发</w:t>
        </w:r>
        <w:r>
          <w:rPr>
            <w:rFonts w:ascii="宋体" w:hAnsi="宋体" w:hint="eastAsia"/>
            <w:sz w:val="32"/>
            <w:szCs w:val="32"/>
          </w:rPr>
          <w:t>2018</w:t>
        </w:r>
        <w:r>
          <w:rPr>
            <w:rFonts w:ascii="宋体" w:hAnsi="宋体" w:hint="eastAsia"/>
            <w:sz w:val="32"/>
            <w:szCs w:val="32"/>
          </w:rPr>
          <w:t>级</w:t>
        </w:r>
        <w:r>
          <w:rPr>
            <w:rFonts w:ascii="宋体" w:hAnsi="宋体" w:hint="eastAsia"/>
            <w:sz w:val="32"/>
            <w:szCs w:val="32"/>
          </w:rPr>
          <w:t>学生的</w:t>
        </w:r>
        <w:r>
          <w:rPr>
            <w:rFonts w:ascii="宋体" w:hAnsi="宋体" w:hint="eastAsia"/>
            <w:sz w:val="32"/>
            <w:szCs w:val="32"/>
          </w:rPr>
          <w:t>医保卡，为保障学生及时享受到大学生医保待遇，经</w:t>
        </w:r>
        <w:r>
          <w:rPr>
            <w:rFonts w:ascii="宋体" w:hAnsi="宋体" w:hint="eastAsia"/>
            <w:sz w:val="32"/>
            <w:szCs w:val="32"/>
          </w:rPr>
          <w:t>校医院研究后</w:t>
        </w:r>
        <w:r>
          <w:rPr>
            <w:rFonts w:ascii="宋体" w:hAnsi="宋体" w:hint="eastAsia"/>
            <w:sz w:val="32"/>
            <w:szCs w:val="32"/>
          </w:rPr>
          <w:t>向省医保中心请示同意，可做无卡报销，现将报销</w:t>
        </w:r>
        <w:r>
          <w:rPr>
            <w:rFonts w:ascii="宋体" w:hAnsi="宋体" w:hint="eastAsia"/>
            <w:sz w:val="32"/>
            <w:szCs w:val="32"/>
          </w:rPr>
          <w:t>及相关事项</w:t>
        </w:r>
        <w:r>
          <w:rPr>
            <w:rFonts w:ascii="宋体" w:hAnsi="宋体" w:hint="eastAsia"/>
            <w:sz w:val="32"/>
            <w:szCs w:val="32"/>
          </w:rPr>
          <w:t>通知如下：</w:t>
        </w:r>
      </w:ins>
    </w:p>
    <w:p w:rsidR="00000000" w:rsidRDefault="00072959">
      <w:pPr>
        <w:numPr>
          <w:ilvl w:val="0"/>
          <w:numId w:val="1"/>
        </w:numPr>
        <w:overflowPunct w:val="0"/>
        <w:topLinePunct/>
        <w:spacing w:line="560" w:lineRule="exact"/>
        <w:ind w:firstLineChars="200" w:firstLine="640"/>
        <w:rPr>
          <w:ins w:id="7" w:author="杨文波" w:date="2019-03-15T14:52:00Z"/>
          <w:rFonts w:ascii="宋体" w:hAnsi="宋体" w:cs="黑体" w:hint="eastAsia"/>
          <w:sz w:val="32"/>
          <w:szCs w:val="32"/>
        </w:rPr>
      </w:pPr>
      <w:ins w:id="8" w:author="杨文波" w:date="2019-03-15T14:52:00Z">
        <w:r>
          <w:rPr>
            <w:rFonts w:ascii="宋体" w:hAnsi="宋体" w:cs="黑体" w:hint="eastAsia"/>
            <w:sz w:val="32"/>
            <w:szCs w:val="32"/>
          </w:rPr>
          <w:t>无卡报销要求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9" w:author="杨文波" w:date="2019-03-15T14:52:00Z"/>
          <w:rFonts w:ascii="宋体" w:hAnsi="宋体" w:hint="eastAsia"/>
          <w:sz w:val="32"/>
          <w:szCs w:val="32"/>
        </w:rPr>
      </w:pPr>
      <w:ins w:id="10" w:author="杨文波" w:date="2019-03-15T14:52:00Z">
        <w:r>
          <w:rPr>
            <w:rFonts w:ascii="宋体" w:hAnsi="宋体" w:cs="黑体" w:hint="eastAsia"/>
            <w:sz w:val="32"/>
            <w:szCs w:val="32"/>
          </w:rPr>
          <w:t>1</w:t>
        </w:r>
        <w:r>
          <w:rPr>
            <w:rFonts w:ascii="宋体" w:hAnsi="宋体" w:cs="黑体" w:hint="eastAsia"/>
            <w:sz w:val="32"/>
            <w:szCs w:val="32"/>
          </w:rPr>
          <w:t>、</w:t>
        </w:r>
        <w:r>
          <w:rPr>
            <w:rFonts w:ascii="宋体" w:hAnsi="宋体" w:hint="eastAsia"/>
            <w:sz w:val="32"/>
            <w:szCs w:val="32"/>
          </w:rPr>
          <w:t>到目前为止已参保但还未拿到医保卡或未做卡转移的参保学生，进行无卡报销，</w:t>
        </w:r>
        <w:r>
          <w:rPr>
            <w:rFonts w:ascii="宋体" w:hAnsi="宋体" w:hint="eastAsia"/>
            <w:sz w:val="32"/>
            <w:szCs w:val="32"/>
          </w:rPr>
          <w:t>以身份证复印件替代医保卡复印件。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11" w:author="杨文波" w:date="2019-03-15T14:52:00Z"/>
          <w:rFonts w:ascii="宋体" w:hAnsi="宋体" w:hint="eastAsia"/>
          <w:sz w:val="32"/>
          <w:szCs w:val="32"/>
        </w:rPr>
      </w:pPr>
      <w:ins w:id="12" w:author="杨文波" w:date="2019-03-15T14:52:00Z">
        <w:r>
          <w:rPr>
            <w:rFonts w:ascii="宋体" w:hAnsi="宋体" w:hint="eastAsia"/>
            <w:sz w:val="32"/>
            <w:szCs w:val="32"/>
          </w:rPr>
          <w:t>2</w:t>
        </w:r>
        <w:r>
          <w:rPr>
            <w:rFonts w:ascii="宋体" w:hAnsi="宋体" w:hint="eastAsia"/>
            <w:sz w:val="32"/>
            <w:szCs w:val="32"/>
          </w:rPr>
          <w:t>、已领到医保卡</w:t>
        </w:r>
        <w:r>
          <w:rPr>
            <w:rFonts w:ascii="宋体" w:hAnsi="宋体" w:hint="eastAsia"/>
            <w:sz w:val="32"/>
            <w:szCs w:val="32"/>
          </w:rPr>
          <w:t>的同学必须持卡</w:t>
        </w:r>
        <w:r>
          <w:rPr>
            <w:rFonts w:ascii="宋体" w:hAnsi="宋体" w:hint="eastAsia"/>
            <w:sz w:val="32"/>
            <w:szCs w:val="32"/>
          </w:rPr>
          <w:t>按正常程序进行报销。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13" w:author="杨文波" w:date="2019-03-15T14:52:00Z"/>
          <w:rFonts w:ascii="宋体" w:hAnsi="宋体" w:hint="eastAsia"/>
          <w:sz w:val="32"/>
          <w:szCs w:val="32"/>
        </w:rPr>
      </w:pPr>
      <w:ins w:id="14" w:author="杨文波" w:date="2019-03-15T14:52:00Z">
        <w:r>
          <w:rPr>
            <w:rFonts w:ascii="宋体" w:hAnsi="宋体" w:cs="黑体" w:hint="eastAsia"/>
            <w:sz w:val="32"/>
            <w:szCs w:val="32"/>
          </w:rPr>
          <w:t>二、医疗费报销时限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15" w:author="杨文波" w:date="2019-03-15T14:52:00Z"/>
          <w:rFonts w:ascii="宋体" w:hAnsi="宋体" w:hint="eastAsia"/>
          <w:sz w:val="32"/>
          <w:szCs w:val="32"/>
        </w:rPr>
      </w:pPr>
      <w:ins w:id="16" w:author="杨文波" w:date="2019-03-15T14:52:00Z">
        <w:r>
          <w:rPr>
            <w:rFonts w:ascii="宋体" w:hAnsi="宋体" w:hint="eastAsia"/>
            <w:sz w:val="32"/>
            <w:szCs w:val="32"/>
          </w:rPr>
          <w:t>（一）以上两种情况，自</w:t>
        </w:r>
        <w:r>
          <w:rPr>
            <w:rFonts w:ascii="宋体" w:hAnsi="宋体" w:hint="eastAsia"/>
            <w:sz w:val="32"/>
            <w:szCs w:val="32"/>
          </w:rPr>
          <w:t>2016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9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1</w:t>
        </w:r>
        <w:r>
          <w:rPr>
            <w:rFonts w:ascii="宋体" w:hAnsi="宋体" w:hint="eastAsia"/>
            <w:sz w:val="32"/>
            <w:szCs w:val="32"/>
          </w:rPr>
          <w:t>日至</w:t>
        </w:r>
        <w:r>
          <w:rPr>
            <w:rFonts w:ascii="宋体" w:hAnsi="宋体" w:hint="eastAsia"/>
            <w:sz w:val="32"/>
            <w:szCs w:val="32"/>
          </w:rPr>
          <w:t>2018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8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31</w:t>
        </w:r>
        <w:r>
          <w:rPr>
            <w:rFonts w:ascii="宋体" w:hAnsi="宋体" w:hint="eastAsia"/>
            <w:sz w:val="32"/>
            <w:szCs w:val="32"/>
          </w:rPr>
          <w:t>日期间产生的门诊及住院医疗费用（以收费票据注明的日期为准），必须于</w:t>
        </w:r>
        <w:r>
          <w:rPr>
            <w:rFonts w:ascii="宋体" w:hAnsi="宋体" w:hint="eastAsia"/>
            <w:sz w:val="32"/>
            <w:szCs w:val="32"/>
          </w:rPr>
          <w:t>2019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4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26</w:t>
        </w:r>
        <w:r>
          <w:rPr>
            <w:rFonts w:ascii="宋体" w:hAnsi="宋体" w:hint="eastAsia"/>
            <w:sz w:val="32"/>
            <w:szCs w:val="32"/>
          </w:rPr>
          <w:t>日前携带相关材料到校医院报销。过期将不予报销，后果自负。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17" w:author="杨文波" w:date="2019-03-15T14:52:00Z"/>
          <w:rFonts w:ascii="宋体" w:hAnsi="宋体" w:hint="eastAsia"/>
          <w:sz w:val="32"/>
          <w:szCs w:val="32"/>
        </w:rPr>
      </w:pPr>
      <w:ins w:id="18" w:author="杨文波" w:date="2019-03-15T14:52:00Z">
        <w:r>
          <w:rPr>
            <w:rFonts w:ascii="宋体" w:hAnsi="宋体" w:hint="eastAsia"/>
            <w:sz w:val="32"/>
            <w:szCs w:val="32"/>
          </w:rPr>
          <w:t>（二）按照省医保中心规定，学年内产生的医疗费用必须于当学年内进行报销，请所有参保同学本学年内（即</w:t>
        </w:r>
        <w:r>
          <w:rPr>
            <w:rFonts w:ascii="宋体" w:hAnsi="宋体" w:hint="eastAsia"/>
            <w:sz w:val="32"/>
            <w:szCs w:val="32"/>
          </w:rPr>
          <w:t>2018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9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1</w:t>
        </w:r>
        <w:r>
          <w:rPr>
            <w:rFonts w:ascii="宋体" w:hAnsi="宋体" w:hint="eastAsia"/>
            <w:sz w:val="32"/>
            <w:szCs w:val="32"/>
          </w:rPr>
          <w:t>日至</w:t>
        </w:r>
        <w:r>
          <w:rPr>
            <w:rFonts w:ascii="宋体" w:hAnsi="宋体" w:hint="eastAsia"/>
            <w:sz w:val="32"/>
            <w:szCs w:val="32"/>
          </w:rPr>
          <w:t>2019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8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31</w:t>
        </w:r>
        <w:r>
          <w:rPr>
            <w:rFonts w:ascii="宋体" w:hAnsi="宋体" w:hint="eastAsia"/>
            <w:sz w:val="32"/>
            <w:szCs w:val="32"/>
          </w:rPr>
          <w:t>日）产生的医疗费用，必须于</w:t>
        </w:r>
        <w:r>
          <w:rPr>
            <w:rFonts w:ascii="宋体" w:hAnsi="宋体" w:hint="eastAsia"/>
            <w:sz w:val="32"/>
            <w:szCs w:val="32"/>
          </w:rPr>
          <w:t>2019</w:t>
        </w:r>
        <w:r>
          <w:rPr>
            <w:rFonts w:ascii="宋体" w:hAnsi="宋体" w:hint="eastAsia"/>
            <w:sz w:val="32"/>
            <w:szCs w:val="32"/>
          </w:rPr>
          <w:t>年</w:t>
        </w:r>
        <w:r>
          <w:rPr>
            <w:rFonts w:ascii="宋体" w:hAnsi="宋体" w:hint="eastAsia"/>
            <w:sz w:val="32"/>
            <w:szCs w:val="32"/>
          </w:rPr>
          <w:t>8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31</w:t>
        </w:r>
        <w:r>
          <w:rPr>
            <w:rFonts w:ascii="宋体" w:hAnsi="宋体" w:hint="eastAsia"/>
            <w:sz w:val="32"/>
            <w:szCs w:val="32"/>
          </w:rPr>
          <w:t>日前完成报销，过时将不能报</w:t>
        </w:r>
        <w:r>
          <w:rPr>
            <w:rFonts w:ascii="宋体" w:hAnsi="宋体" w:hint="eastAsia"/>
            <w:sz w:val="32"/>
            <w:szCs w:val="32"/>
          </w:rPr>
          <w:t>销，产生的医疗费用须自行承担。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19" w:author="杨文波" w:date="2019-03-15T14:52:00Z"/>
          <w:rFonts w:ascii="宋体" w:hAnsi="宋体" w:cs="黑体" w:hint="eastAsia"/>
          <w:sz w:val="32"/>
          <w:szCs w:val="32"/>
        </w:rPr>
      </w:pPr>
      <w:ins w:id="20" w:author="杨文波" w:date="2019-03-15T14:52:00Z">
        <w:r>
          <w:rPr>
            <w:rFonts w:ascii="宋体" w:hAnsi="宋体" w:cs="黑体" w:hint="eastAsia"/>
            <w:sz w:val="32"/>
            <w:szCs w:val="32"/>
          </w:rPr>
          <w:t>三、报销提供的材料及时间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21" w:author="杨文波" w:date="2019-03-15T14:52:00Z"/>
          <w:rFonts w:ascii="宋体" w:hAnsi="宋体" w:hint="eastAsia"/>
          <w:sz w:val="32"/>
          <w:szCs w:val="32"/>
        </w:rPr>
      </w:pPr>
      <w:ins w:id="22" w:author="杨文波" w:date="2019-03-15T14:52:00Z">
        <w:r>
          <w:rPr>
            <w:rFonts w:ascii="宋体" w:hAnsi="宋体" w:hint="eastAsia"/>
            <w:sz w:val="32"/>
            <w:szCs w:val="32"/>
          </w:rPr>
          <w:t>（一）无卡门诊报销需带材料：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23" w:author="杨文波" w:date="2019-03-15T14:52:00Z"/>
          <w:rFonts w:ascii="宋体" w:hAnsi="宋体" w:hint="eastAsia"/>
          <w:sz w:val="32"/>
          <w:szCs w:val="32"/>
        </w:rPr>
      </w:pPr>
      <w:ins w:id="24" w:author="杨文波" w:date="2019-03-15T14:52:00Z">
        <w:r>
          <w:rPr>
            <w:rFonts w:ascii="宋体" w:hAnsi="宋体" w:hint="eastAsia"/>
            <w:sz w:val="32"/>
            <w:szCs w:val="32"/>
          </w:rPr>
          <w:lastRenderedPageBreak/>
          <w:t>1</w:t>
        </w:r>
        <w:r>
          <w:rPr>
            <w:rFonts w:ascii="宋体" w:hAnsi="宋体" w:hint="eastAsia"/>
            <w:sz w:val="32"/>
            <w:szCs w:val="32"/>
          </w:rPr>
          <w:t>、报销人学生证或校园一卡通</w:t>
        </w:r>
        <w:r>
          <w:rPr>
            <w:rFonts w:ascii="宋体" w:hAnsi="宋体" w:hint="eastAsia"/>
            <w:sz w:val="32"/>
            <w:szCs w:val="32"/>
          </w:rPr>
          <w:t xml:space="preserve">  2</w:t>
        </w:r>
        <w:r>
          <w:rPr>
            <w:rFonts w:ascii="宋体" w:hAnsi="宋体" w:hint="eastAsia"/>
            <w:sz w:val="32"/>
            <w:szCs w:val="32"/>
          </w:rPr>
          <w:t>、《云南省医疗门诊收费票据》（红联）</w:t>
        </w:r>
        <w:r>
          <w:rPr>
            <w:rFonts w:ascii="宋体" w:hAnsi="宋体" w:hint="eastAsia"/>
            <w:sz w:val="32"/>
            <w:szCs w:val="32"/>
          </w:rPr>
          <w:t>3</w:t>
        </w:r>
        <w:r>
          <w:rPr>
            <w:rFonts w:ascii="宋体" w:hAnsi="宋体" w:hint="eastAsia"/>
            <w:sz w:val="32"/>
            <w:szCs w:val="32"/>
          </w:rPr>
          <w:t>、转诊单（刷卡异常的无需转诊单）</w:t>
        </w:r>
        <w:r>
          <w:rPr>
            <w:rFonts w:ascii="宋体" w:hAnsi="宋体" w:hint="eastAsia"/>
            <w:sz w:val="32"/>
            <w:szCs w:val="32"/>
          </w:rPr>
          <w:t>5</w:t>
        </w:r>
        <w:r>
          <w:rPr>
            <w:rFonts w:ascii="宋体" w:hAnsi="宋体" w:hint="eastAsia"/>
            <w:sz w:val="32"/>
            <w:szCs w:val="32"/>
          </w:rPr>
          <w:t>、报销人身份证复印件一份</w:t>
        </w:r>
        <w:r>
          <w:rPr>
            <w:rFonts w:ascii="宋体" w:hAnsi="宋体" w:hint="eastAsia"/>
            <w:sz w:val="32"/>
            <w:szCs w:val="32"/>
          </w:rPr>
          <w:t xml:space="preserve"> 6</w:t>
        </w:r>
        <w:r>
          <w:rPr>
            <w:rFonts w:ascii="宋体" w:hAnsi="宋体" w:hint="eastAsia"/>
            <w:sz w:val="32"/>
            <w:szCs w:val="32"/>
          </w:rPr>
          <w:t>、如果代办，还需带代办人的身份证复印件一份。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25" w:author="杨文波" w:date="2019-03-15T14:52:00Z"/>
          <w:rFonts w:ascii="宋体" w:hAnsi="宋体" w:hint="eastAsia"/>
          <w:sz w:val="32"/>
          <w:szCs w:val="32"/>
        </w:rPr>
      </w:pPr>
      <w:ins w:id="26" w:author="杨文波" w:date="2019-03-15T14:52:00Z">
        <w:r>
          <w:rPr>
            <w:rFonts w:ascii="宋体" w:hAnsi="宋体" w:hint="eastAsia"/>
            <w:sz w:val="32"/>
            <w:szCs w:val="32"/>
          </w:rPr>
          <w:t>（二）有卡门诊报销需带材料</w:t>
        </w:r>
        <w:r>
          <w:rPr>
            <w:rFonts w:ascii="宋体" w:hAnsi="宋体" w:hint="eastAsia"/>
            <w:sz w:val="32"/>
            <w:szCs w:val="32"/>
          </w:rPr>
          <w:t>（和原规定一致）</w:t>
        </w:r>
        <w:r>
          <w:rPr>
            <w:rFonts w:ascii="宋体" w:hAnsi="宋体" w:hint="eastAsia"/>
            <w:sz w:val="32"/>
            <w:szCs w:val="32"/>
          </w:rPr>
          <w:t>：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27" w:author="杨文波" w:date="2019-03-15T14:52:00Z"/>
          <w:rFonts w:ascii="宋体" w:hAnsi="宋体" w:hint="eastAsia"/>
          <w:sz w:val="32"/>
          <w:szCs w:val="32"/>
        </w:rPr>
      </w:pPr>
      <w:ins w:id="28" w:author="杨文波" w:date="2019-03-15T14:52:00Z">
        <w:r>
          <w:rPr>
            <w:rFonts w:ascii="宋体" w:hAnsi="宋体" w:hint="eastAsia"/>
            <w:sz w:val="32"/>
            <w:szCs w:val="32"/>
          </w:rPr>
          <w:t>1</w:t>
        </w:r>
        <w:r>
          <w:rPr>
            <w:rFonts w:ascii="宋体" w:hAnsi="宋体" w:hint="eastAsia"/>
            <w:sz w:val="32"/>
            <w:szCs w:val="32"/>
          </w:rPr>
          <w:t>、报销人学生证或校园一卡通</w:t>
        </w:r>
        <w:r>
          <w:rPr>
            <w:rFonts w:ascii="宋体" w:hAnsi="宋体" w:hint="eastAsia"/>
            <w:sz w:val="32"/>
            <w:szCs w:val="32"/>
          </w:rPr>
          <w:t xml:space="preserve">  2</w:t>
        </w:r>
        <w:r>
          <w:rPr>
            <w:rFonts w:ascii="宋体" w:hAnsi="宋体" w:hint="eastAsia"/>
            <w:sz w:val="32"/>
            <w:szCs w:val="32"/>
          </w:rPr>
          <w:t>、《云南省医疗门诊收费票据》（红联）</w:t>
        </w:r>
        <w:r>
          <w:rPr>
            <w:rFonts w:ascii="宋体" w:hAnsi="宋体" w:hint="eastAsia"/>
            <w:sz w:val="32"/>
            <w:szCs w:val="32"/>
          </w:rPr>
          <w:t>3</w:t>
        </w:r>
        <w:r>
          <w:rPr>
            <w:rFonts w:ascii="宋体" w:hAnsi="宋体" w:hint="eastAsia"/>
            <w:sz w:val="32"/>
            <w:szCs w:val="32"/>
          </w:rPr>
          <w:t>、转诊单（刷卡异常的无需转诊单）</w:t>
        </w:r>
        <w:r>
          <w:rPr>
            <w:rFonts w:ascii="宋体" w:hAnsi="宋体" w:hint="eastAsia"/>
            <w:sz w:val="32"/>
            <w:szCs w:val="32"/>
          </w:rPr>
          <w:t>5</w:t>
        </w:r>
        <w:r>
          <w:rPr>
            <w:rFonts w:ascii="宋体" w:hAnsi="宋体" w:hint="eastAsia"/>
            <w:sz w:val="32"/>
            <w:szCs w:val="32"/>
          </w:rPr>
          <w:t>、报销人医保卡复印件一份</w:t>
        </w:r>
        <w:r>
          <w:rPr>
            <w:rFonts w:ascii="宋体" w:hAnsi="宋体" w:hint="eastAsia"/>
            <w:sz w:val="32"/>
            <w:szCs w:val="32"/>
          </w:rPr>
          <w:t xml:space="preserve"> 6</w:t>
        </w:r>
        <w:r>
          <w:rPr>
            <w:rFonts w:ascii="宋体" w:hAnsi="宋体" w:hint="eastAsia"/>
            <w:sz w:val="32"/>
            <w:szCs w:val="32"/>
          </w:rPr>
          <w:t>、如果代办，还需带代办人的身份证复印件一份。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29" w:author="杨文波" w:date="2019-03-15T14:52:00Z"/>
          <w:rFonts w:ascii="宋体" w:hAnsi="宋体" w:hint="eastAsia"/>
          <w:sz w:val="32"/>
          <w:szCs w:val="32"/>
        </w:rPr>
      </w:pPr>
      <w:ins w:id="30" w:author="杨文波" w:date="2019-03-15T14:52:00Z">
        <w:r>
          <w:rPr>
            <w:rFonts w:ascii="宋体" w:hAnsi="宋体" w:hint="eastAsia"/>
            <w:sz w:val="32"/>
            <w:szCs w:val="32"/>
          </w:rPr>
          <w:t>（三）无卡住院报销</w:t>
        </w:r>
        <w:r>
          <w:rPr>
            <w:rFonts w:ascii="宋体" w:hAnsi="宋体" w:hint="eastAsia"/>
            <w:sz w:val="32"/>
            <w:szCs w:val="32"/>
          </w:rPr>
          <w:t>需带材料：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31" w:author="杨文波" w:date="2019-03-15T14:52:00Z"/>
          <w:rFonts w:ascii="宋体" w:hAnsi="宋体" w:hint="eastAsia"/>
          <w:sz w:val="32"/>
          <w:szCs w:val="32"/>
        </w:rPr>
      </w:pPr>
      <w:ins w:id="32" w:author="杨文波" w:date="2019-03-15T14:52:00Z">
        <w:r>
          <w:rPr>
            <w:rFonts w:ascii="宋体" w:hAnsi="宋体" w:hint="eastAsia"/>
            <w:sz w:val="32"/>
            <w:szCs w:val="32"/>
          </w:rPr>
          <w:t>住院报销材料中，以身份证复印件代替医保卡复印件。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33" w:author="杨文波" w:date="2019-03-15T14:52:00Z"/>
          <w:rFonts w:ascii="宋体" w:hAnsi="宋体" w:hint="eastAsia"/>
          <w:sz w:val="32"/>
          <w:szCs w:val="32"/>
        </w:rPr>
      </w:pPr>
      <w:ins w:id="34" w:author="杨文波" w:date="2019-03-15T14:52:00Z">
        <w:r>
          <w:rPr>
            <w:rFonts w:ascii="宋体" w:hAnsi="宋体" w:hint="eastAsia"/>
            <w:sz w:val="32"/>
            <w:szCs w:val="32"/>
          </w:rPr>
          <w:t>（四）报销时间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35" w:author="杨文波" w:date="2019-03-15T14:52:00Z"/>
          <w:rFonts w:ascii="宋体" w:hAnsi="宋体" w:hint="eastAsia"/>
          <w:sz w:val="32"/>
          <w:szCs w:val="32"/>
        </w:rPr>
      </w:pPr>
      <w:ins w:id="36" w:author="杨文波" w:date="2019-03-15T14:52:00Z">
        <w:r>
          <w:rPr>
            <w:rFonts w:ascii="宋体" w:hAnsi="宋体" w:hint="eastAsia"/>
            <w:sz w:val="32"/>
            <w:szCs w:val="32"/>
          </w:rPr>
          <w:t>呈贡校区</w:t>
        </w:r>
        <w:r>
          <w:rPr>
            <w:rFonts w:ascii="宋体" w:hAnsi="宋体" w:hint="eastAsia"/>
            <w:sz w:val="32"/>
            <w:szCs w:val="32"/>
          </w:rPr>
          <w:t xml:space="preserve"> </w:t>
        </w:r>
        <w:r>
          <w:rPr>
            <w:rFonts w:ascii="宋体" w:hAnsi="宋体" w:hint="eastAsia"/>
            <w:sz w:val="32"/>
            <w:szCs w:val="32"/>
          </w:rPr>
          <w:t>每周三、五</w:t>
        </w:r>
        <w:r>
          <w:rPr>
            <w:rFonts w:ascii="宋体" w:hAnsi="宋体" w:hint="eastAsia"/>
            <w:sz w:val="32"/>
            <w:szCs w:val="32"/>
          </w:rPr>
          <w:t xml:space="preserve"> </w:t>
        </w:r>
        <w:r>
          <w:rPr>
            <w:rFonts w:ascii="宋体" w:hAnsi="宋体" w:hint="eastAsia"/>
            <w:sz w:val="32"/>
            <w:szCs w:val="32"/>
          </w:rPr>
          <w:t>上午</w:t>
        </w:r>
        <w:r>
          <w:rPr>
            <w:rFonts w:ascii="宋体" w:hAnsi="宋体" w:hint="eastAsia"/>
            <w:sz w:val="32"/>
            <w:szCs w:val="32"/>
          </w:rPr>
          <w:t>9:00-11:30</w:t>
        </w:r>
        <w:r>
          <w:rPr>
            <w:rFonts w:ascii="宋体" w:hAnsi="宋体" w:hint="eastAsia"/>
            <w:sz w:val="32"/>
            <w:szCs w:val="32"/>
          </w:rPr>
          <w:t>，下午</w:t>
        </w:r>
        <w:r>
          <w:rPr>
            <w:rFonts w:ascii="宋体" w:hAnsi="宋体" w:hint="eastAsia"/>
            <w:sz w:val="32"/>
            <w:szCs w:val="32"/>
          </w:rPr>
          <w:t>1:30-3:30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37" w:author="杨文波" w:date="2019-03-15T14:52:00Z"/>
          <w:rFonts w:ascii="宋体" w:hAnsi="宋体" w:hint="eastAsia"/>
          <w:sz w:val="32"/>
          <w:szCs w:val="32"/>
        </w:rPr>
      </w:pPr>
      <w:ins w:id="38" w:author="杨文波" w:date="2019-03-15T14:52:00Z">
        <w:r>
          <w:rPr>
            <w:rFonts w:ascii="宋体" w:hAnsi="宋体" w:hint="eastAsia"/>
            <w:sz w:val="32"/>
            <w:szCs w:val="32"/>
          </w:rPr>
          <w:t>莲华校区</w:t>
        </w:r>
        <w:r>
          <w:rPr>
            <w:rFonts w:ascii="宋体" w:hAnsi="宋体" w:hint="eastAsia"/>
            <w:sz w:val="32"/>
            <w:szCs w:val="32"/>
          </w:rPr>
          <w:t xml:space="preserve"> 3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11</w:t>
        </w:r>
        <w:r>
          <w:rPr>
            <w:rFonts w:ascii="宋体" w:hAnsi="宋体" w:hint="eastAsia"/>
            <w:sz w:val="32"/>
            <w:szCs w:val="32"/>
          </w:rPr>
          <w:t>日、</w:t>
        </w:r>
        <w:r>
          <w:rPr>
            <w:rFonts w:ascii="宋体" w:hAnsi="宋体" w:hint="eastAsia"/>
            <w:sz w:val="32"/>
            <w:szCs w:val="32"/>
          </w:rPr>
          <w:t>25</w:t>
        </w:r>
        <w:r>
          <w:rPr>
            <w:rFonts w:ascii="宋体" w:hAnsi="宋体" w:hint="eastAsia"/>
            <w:sz w:val="32"/>
            <w:szCs w:val="32"/>
          </w:rPr>
          <w:t>日；</w:t>
        </w:r>
        <w:r>
          <w:rPr>
            <w:rFonts w:ascii="宋体" w:hAnsi="宋体" w:hint="eastAsia"/>
            <w:sz w:val="32"/>
            <w:szCs w:val="32"/>
          </w:rPr>
          <w:t>4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4</w:t>
        </w:r>
        <w:r>
          <w:rPr>
            <w:rFonts w:ascii="宋体" w:hAnsi="宋体" w:hint="eastAsia"/>
            <w:sz w:val="32"/>
            <w:szCs w:val="32"/>
          </w:rPr>
          <w:t>日、</w:t>
        </w:r>
        <w:r>
          <w:rPr>
            <w:rFonts w:ascii="宋体" w:hAnsi="宋体" w:hint="eastAsia"/>
            <w:sz w:val="32"/>
            <w:szCs w:val="32"/>
          </w:rPr>
          <w:t>22</w:t>
        </w:r>
        <w:r>
          <w:rPr>
            <w:rFonts w:ascii="宋体" w:hAnsi="宋体" w:hint="eastAsia"/>
            <w:sz w:val="32"/>
            <w:szCs w:val="32"/>
          </w:rPr>
          <w:t>日；</w:t>
        </w:r>
        <w:r>
          <w:rPr>
            <w:rFonts w:ascii="宋体" w:hAnsi="宋体" w:hint="eastAsia"/>
            <w:sz w:val="32"/>
            <w:szCs w:val="32"/>
          </w:rPr>
          <w:t>5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13</w:t>
        </w:r>
        <w:r>
          <w:rPr>
            <w:rFonts w:ascii="宋体" w:hAnsi="宋体" w:hint="eastAsia"/>
            <w:sz w:val="32"/>
            <w:szCs w:val="32"/>
          </w:rPr>
          <w:t>日、</w:t>
        </w:r>
        <w:r>
          <w:rPr>
            <w:rFonts w:ascii="宋体" w:hAnsi="宋体" w:hint="eastAsia"/>
            <w:sz w:val="32"/>
            <w:szCs w:val="32"/>
          </w:rPr>
          <w:t>27</w:t>
        </w:r>
        <w:r>
          <w:rPr>
            <w:rFonts w:ascii="宋体" w:hAnsi="宋体" w:hint="eastAsia"/>
            <w:sz w:val="32"/>
            <w:szCs w:val="32"/>
          </w:rPr>
          <w:t>日；</w:t>
        </w:r>
        <w:r>
          <w:rPr>
            <w:rFonts w:ascii="宋体" w:hAnsi="宋体" w:hint="eastAsia"/>
            <w:sz w:val="32"/>
            <w:szCs w:val="32"/>
          </w:rPr>
          <w:t xml:space="preserve"> 6</w:t>
        </w:r>
        <w:r>
          <w:rPr>
            <w:rFonts w:ascii="宋体" w:hAnsi="宋体" w:hint="eastAsia"/>
            <w:sz w:val="32"/>
            <w:szCs w:val="32"/>
          </w:rPr>
          <w:t>月</w:t>
        </w:r>
        <w:r>
          <w:rPr>
            <w:rFonts w:ascii="宋体" w:hAnsi="宋体" w:hint="eastAsia"/>
            <w:sz w:val="32"/>
            <w:szCs w:val="32"/>
          </w:rPr>
          <w:t>10</w:t>
        </w:r>
        <w:r>
          <w:rPr>
            <w:rFonts w:ascii="宋体" w:hAnsi="宋体" w:hint="eastAsia"/>
            <w:sz w:val="32"/>
            <w:szCs w:val="32"/>
          </w:rPr>
          <w:t>日、</w:t>
        </w:r>
        <w:r>
          <w:rPr>
            <w:rFonts w:ascii="宋体" w:hAnsi="宋体" w:hint="eastAsia"/>
            <w:sz w:val="32"/>
            <w:szCs w:val="32"/>
          </w:rPr>
          <w:t>24</w:t>
        </w:r>
        <w:r>
          <w:rPr>
            <w:rFonts w:ascii="宋体" w:hAnsi="宋体" w:hint="eastAsia"/>
            <w:sz w:val="32"/>
            <w:szCs w:val="32"/>
          </w:rPr>
          <w:t>日。上午</w:t>
        </w:r>
        <w:r>
          <w:rPr>
            <w:rFonts w:ascii="宋体" w:hAnsi="宋体" w:hint="eastAsia"/>
            <w:sz w:val="32"/>
            <w:szCs w:val="32"/>
          </w:rPr>
          <w:t>9:30-11:30</w:t>
        </w:r>
        <w:r>
          <w:rPr>
            <w:rFonts w:ascii="宋体" w:hAnsi="宋体" w:hint="eastAsia"/>
            <w:sz w:val="32"/>
            <w:szCs w:val="32"/>
          </w:rPr>
          <w:t>，下午</w:t>
        </w:r>
        <w:r>
          <w:rPr>
            <w:rFonts w:ascii="宋体" w:hAnsi="宋体" w:hint="eastAsia"/>
            <w:sz w:val="32"/>
            <w:szCs w:val="32"/>
          </w:rPr>
          <w:t>2:30-5:00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39" w:author="杨文波" w:date="2019-03-15T14:52:00Z"/>
          <w:rFonts w:ascii="宋体" w:hAnsi="宋体" w:cs="黑体" w:hint="eastAsia"/>
          <w:sz w:val="32"/>
          <w:szCs w:val="32"/>
        </w:rPr>
      </w:pPr>
      <w:ins w:id="40" w:author="杨文波" w:date="2019-03-15T14:52:00Z">
        <w:r>
          <w:rPr>
            <w:rFonts w:ascii="宋体" w:hAnsi="宋体" w:cs="黑体" w:hint="eastAsia"/>
            <w:sz w:val="32"/>
            <w:szCs w:val="32"/>
          </w:rPr>
          <w:t>四、注意事项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41" w:author="杨文波" w:date="2019-03-15T14:52:00Z"/>
          <w:rFonts w:ascii="宋体" w:hAnsi="宋体" w:hint="eastAsia"/>
          <w:sz w:val="32"/>
          <w:szCs w:val="32"/>
        </w:rPr>
      </w:pPr>
      <w:ins w:id="42" w:author="杨文波" w:date="2019-03-15T14:52:00Z">
        <w:r>
          <w:rPr>
            <w:rFonts w:ascii="宋体" w:hAnsi="宋体" w:hint="eastAsia"/>
            <w:sz w:val="32"/>
            <w:szCs w:val="32"/>
          </w:rPr>
          <w:t>本次报销涉及学生切身利益，请各学院、研究生院负责人务必通知到每一位学生，如因学院没有通知到学生，导致学生医疗费用不能报销，后果由学院自行承担。</w:t>
        </w:r>
      </w:ins>
    </w:p>
    <w:p w:rsidR="00000000" w:rsidRDefault="00072959">
      <w:pPr>
        <w:numPr>
          <w:ilvl w:val="0"/>
          <w:numId w:val="2"/>
        </w:numPr>
        <w:overflowPunct w:val="0"/>
        <w:topLinePunct/>
        <w:spacing w:line="560" w:lineRule="exact"/>
        <w:ind w:firstLineChars="200" w:firstLine="640"/>
        <w:rPr>
          <w:ins w:id="43" w:author="杨文波" w:date="2019-03-15T14:52:00Z"/>
          <w:rFonts w:ascii="宋体" w:hAnsi="宋体" w:hint="eastAsia"/>
          <w:sz w:val="32"/>
          <w:szCs w:val="32"/>
        </w:rPr>
      </w:pPr>
      <w:ins w:id="44" w:author="杨文波" w:date="2019-03-15T14:52:00Z">
        <w:r>
          <w:rPr>
            <w:rFonts w:ascii="宋体" w:hAnsi="宋体" w:hint="eastAsia"/>
            <w:sz w:val="32"/>
            <w:szCs w:val="32"/>
          </w:rPr>
          <w:t>温馨提示</w:t>
        </w:r>
      </w:ins>
    </w:p>
    <w:p w:rsidR="00000000" w:rsidRDefault="00072959">
      <w:pPr>
        <w:overflowPunct w:val="0"/>
        <w:topLinePunct/>
        <w:spacing w:line="560" w:lineRule="exact"/>
        <w:rPr>
          <w:ins w:id="45" w:author="杨文波" w:date="2019-03-15T14:52:00Z"/>
          <w:rFonts w:ascii="宋体" w:hAnsi="宋体" w:hint="eastAsia"/>
          <w:sz w:val="32"/>
          <w:szCs w:val="32"/>
        </w:rPr>
      </w:pPr>
      <w:ins w:id="46" w:author="杨文波" w:date="2019-03-15T14:52:00Z">
        <w:r>
          <w:rPr>
            <w:rFonts w:ascii="宋体" w:hAnsi="宋体" w:hint="eastAsia"/>
            <w:sz w:val="32"/>
            <w:szCs w:val="32"/>
          </w:rPr>
          <w:t xml:space="preserve">   </w:t>
        </w:r>
        <w:r>
          <w:rPr>
            <w:rFonts w:ascii="宋体" w:hAnsi="宋体" w:hint="eastAsia"/>
            <w:sz w:val="32"/>
            <w:szCs w:val="32"/>
          </w:rPr>
          <w:t>（一）云南省内部分同学已经在地州上领过医保卡，可</w:t>
        </w:r>
        <w:r>
          <w:rPr>
            <w:rFonts w:ascii="宋体" w:hAnsi="宋体" w:hint="eastAsia"/>
            <w:sz w:val="32"/>
            <w:szCs w:val="32"/>
          </w:rPr>
          <w:t>到校医院医保办公室（呈贡</w:t>
        </w:r>
        <w:r>
          <w:rPr>
            <w:rFonts w:ascii="宋体" w:hAnsi="宋体" w:hint="eastAsia"/>
            <w:sz w:val="32"/>
            <w:szCs w:val="32"/>
          </w:rPr>
          <w:t>312</w:t>
        </w:r>
        <w:r>
          <w:rPr>
            <w:rFonts w:ascii="宋体" w:hAnsi="宋体" w:hint="eastAsia"/>
            <w:sz w:val="32"/>
            <w:szCs w:val="32"/>
          </w:rPr>
          <w:t>）进行卡转移，卡转移后即可使用（之</w:t>
        </w:r>
        <w:r>
          <w:rPr>
            <w:rFonts w:ascii="宋体" w:hAnsi="宋体" w:hint="eastAsia"/>
            <w:sz w:val="32"/>
            <w:szCs w:val="32"/>
          </w:rPr>
          <w:lastRenderedPageBreak/>
          <w:t>前已经通知过）。</w:t>
        </w:r>
      </w:ins>
    </w:p>
    <w:p w:rsidR="00000000" w:rsidRDefault="00072959">
      <w:pPr>
        <w:overflowPunct w:val="0"/>
        <w:topLinePunct/>
        <w:spacing w:line="560" w:lineRule="exact"/>
        <w:ind w:firstLineChars="200" w:firstLine="640"/>
        <w:rPr>
          <w:ins w:id="47" w:author="杨文波" w:date="2019-03-15T14:52:00Z"/>
          <w:rFonts w:ascii="宋体" w:hAnsi="宋体" w:hint="eastAsia"/>
          <w:sz w:val="32"/>
          <w:szCs w:val="32"/>
        </w:rPr>
      </w:pPr>
      <w:ins w:id="48" w:author="杨文波" w:date="2019-03-15T14:52:00Z">
        <w:r>
          <w:rPr>
            <w:rFonts w:ascii="宋体" w:hAnsi="宋体" w:hint="eastAsia"/>
            <w:sz w:val="32"/>
            <w:szCs w:val="32"/>
          </w:rPr>
          <w:t>（二）报销过程中有不清楚的事项可查阅“</w:t>
        </w:r>
        <w:r>
          <w:rPr>
            <w:rFonts w:ascii="宋体" w:hAnsi="宋体" w:hint="eastAsia"/>
            <w:sz w:val="32"/>
            <w:szCs w:val="32"/>
          </w:rPr>
          <w:t>昆明理工大学医院</w:t>
        </w:r>
        <w:r>
          <w:rPr>
            <w:rFonts w:ascii="宋体" w:hAnsi="宋体" w:hint="eastAsia"/>
            <w:sz w:val="32"/>
            <w:szCs w:val="32"/>
          </w:rPr>
          <w:t>”</w:t>
        </w:r>
        <w:r>
          <w:rPr>
            <w:rFonts w:ascii="宋体" w:hAnsi="宋体" w:hint="eastAsia"/>
            <w:sz w:val="32"/>
            <w:szCs w:val="32"/>
          </w:rPr>
          <w:t>微信公众号或到校医院医保办咨询。</w:t>
        </w:r>
      </w:ins>
    </w:p>
    <w:p w:rsidR="00000000" w:rsidRDefault="00072959">
      <w:pPr>
        <w:overflowPunct w:val="0"/>
        <w:topLinePunct/>
        <w:spacing w:line="560" w:lineRule="exact"/>
        <w:rPr>
          <w:ins w:id="49" w:author="杨文波" w:date="2019-03-15T14:52:00Z"/>
          <w:rFonts w:ascii="宋体" w:hAnsi="宋体" w:hint="eastAsia"/>
          <w:sz w:val="30"/>
          <w:szCs w:val="30"/>
        </w:rPr>
      </w:pPr>
    </w:p>
    <w:p w:rsidR="00000000" w:rsidRDefault="00072959">
      <w:pPr>
        <w:overflowPunct w:val="0"/>
        <w:topLinePunct/>
        <w:spacing w:line="560" w:lineRule="exact"/>
        <w:jc w:val="right"/>
        <w:rPr>
          <w:ins w:id="50" w:author="杨文波" w:date="2019-03-15T14:52:00Z"/>
          <w:rFonts w:ascii="宋体" w:hAnsi="宋体" w:hint="eastAsia"/>
          <w:sz w:val="30"/>
          <w:szCs w:val="30"/>
        </w:rPr>
      </w:pPr>
      <w:ins w:id="51" w:author="杨文波" w:date="2019-03-15T14:52:00Z">
        <w:r>
          <w:rPr>
            <w:rFonts w:ascii="宋体" w:hAnsi="宋体" w:hint="eastAsia"/>
            <w:sz w:val="30"/>
            <w:szCs w:val="30"/>
          </w:rPr>
          <w:t xml:space="preserve">                            </w:t>
        </w:r>
      </w:ins>
    </w:p>
    <w:p w:rsidR="00000000" w:rsidRDefault="00072959">
      <w:pPr>
        <w:overflowPunct w:val="0"/>
        <w:topLinePunct/>
        <w:spacing w:line="560" w:lineRule="exact"/>
        <w:jc w:val="center"/>
        <w:rPr>
          <w:ins w:id="52" w:author="杨文波" w:date="2019-03-15T14:52:00Z"/>
          <w:rFonts w:ascii="宋体" w:hAnsi="宋体" w:hint="eastAsia"/>
          <w:sz w:val="30"/>
          <w:szCs w:val="30"/>
        </w:rPr>
      </w:pPr>
      <w:ins w:id="53" w:author="杨文波" w:date="2019-03-15T14:52:00Z">
        <w:r>
          <w:rPr>
            <w:rFonts w:ascii="宋体" w:hAnsi="宋体" w:hint="eastAsia"/>
            <w:sz w:val="30"/>
            <w:szCs w:val="30"/>
          </w:rPr>
          <w:t xml:space="preserve">                                       </w:t>
        </w:r>
        <w:r>
          <w:rPr>
            <w:rFonts w:ascii="宋体" w:hAnsi="宋体" w:hint="eastAsia"/>
            <w:sz w:val="30"/>
            <w:szCs w:val="30"/>
          </w:rPr>
          <w:t>校医院</w:t>
        </w:r>
        <w:r>
          <w:rPr>
            <w:rFonts w:ascii="宋体" w:hAnsi="宋体" w:hint="eastAsia"/>
            <w:sz w:val="30"/>
            <w:szCs w:val="30"/>
          </w:rPr>
          <w:t xml:space="preserve">     </w:t>
        </w:r>
      </w:ins>
    </w:p>
    <w:p w:rsidR="00000000" w:rsidRDefault="00072959">
      <w:pPr>
        <w:overflowPunct w:val="0"/>
        <w:topLinePunct/>
        <w:spacing w:line="560" w:lineRule="exact"/>
        <w:jc w:val="right"/>
        <w:rPr>
          <w:ins w:id="54" w:author="杨文波" w:date="2019-03-15T14:52:00Z"/>
          <w:rFonts w:ascii="宋体" w:hAnsi="宋体" w:hint="eastAsia"/>
          <w:sz w:val="30"/>
          <w:szCs w:val="30"/>
        </w:rPr>
      </w:pPr>
      <w:ins w:id="55" w:author="杨文波" w:date="2019-03-15T14:52:00Z">
        <w:r>
          <w:rPr>
            <w:rFonts w:ascii="宋体" w:hAnsi="宋体" w:hint="eastAsia"/>
            <w:sz w:val="30"/>
            <w:szCs w:val="30"/>
          </w:rPr>
          <w:t>2019</w:t>
        </w:r>
        <w:r>
          <w:rPr>
            <w:rFonts w:ascii="宋体" w:hAnsi="宋体" w:hint="eastAsia"/>
            <w:sz w:val="30"/>
            <w:szCs w:val="30"/>
          </w:rPr>
          <w:t>年</w:t>
        </w:r>
        <w:r>
          <w:rPr>
            <w:rFonts w:ascii="宋体" w:hAnsi="宋体" w:hint="eastAsia"/>
            <w:sz w:val="30"/>
            <w:szCs w:val="30"/>
          </w:rPr>
          <w:t>3</w:t>
        </w:r>
        <w:r>
          <w:rPr>
            <w:rFonts w:ascii="宋体" w:hAnsi="宋体" w:hint="eastAsia"/>
            <w:sz w:val="30"/>
            <w:szCs w:val="30"/>
          </w:rPr>
          <w:t>月</w:t>
        </w:r>
        <w:r>
          <w:rPr>
            <w:rFonts w:ascii="宋体" w:hAnsi="宋体" w:hint="eastAsia"/>
            <w:sz w:val="30"/>
            <w:szCs w:val="30"/>
          </w:rPr>
          <w:t>12</w:t>
        </w:r>
        <w:r>
          <w:rPr>
            <w:rFonts w:ascii="宋体" w:hAnsi="宋体" w:hint="eastAsia"/>
            <w:sz w:val="30"/>
            <w:szCs w:val="30"/>
          </w:rPr>
          <w:t>日</w:t>
        </w:r>
      </w:ins>
    </w:p>
    <w:p w:rsidR="00000000" w:rsidRDefault="00072959">
      <w:pPr>
        <w:overflowPunct w:val="0"/>
        <w:topLinePunct/>
        <w:spacing w:line="560" w:lineRule="exact"/>
        <w:jc w:val="right"/>
        <w:rPr>
          <w:ins w:id="56" w:author="杨文波" w:date="2019-03-15T14:52:00Z"/>
          <w:rFonts w:ascii="宋体" w:hAnsi="宋体" w:hint="eastAsia"/>
          <w:sz w:val="28"/>
          <w:szCs w:val="28"/>
        </w:rPr>
      </w:pPr>
    </w:p>
    <w:p w:rsidR="00000000" w:rsidRDefault="00072959"/>
    <w:sectPr w:rsidR="00000000">
      <w:pgSz w:w="11906" w:h="16838"/>
      <w:pgMar w:top="2098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959" w:rsidRDefault="00072959" w:rsidP="00072959">
      <w:r>
        <w:separator/>
      </w:r>
    </w:p>
  </w:endnote>
  <w:endnote w:type="continuationSeparator" w:id="0">
    <w:p w:rsidR="00072959" w:rsidRDefault="00072959" w:rsidP="0007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959" w:rsidRDefault="00072959" w:rsidP="00072959">
      <w:r>
        <w:separator/>
      </w:r>
    </w:p>
  </w:footnote>
  <w:footnote w:type="continuationSeparator" w:id="0">
    <w:p w:rsidR="00072959" w:rsidRDefault="00072959" w:rsidP="00072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2959"/>
    <w:rsid w:val="0EFE1C18"/>
    <w:rsid w:val="261838CB"/>
    <w:rsid w:val="26A7532C"/>
    <w:rsid w:val="2FF254A6"/>
    <w:rsid w:val="31424D7E"/>
    <w:rsid w:val="3D4A6A1D"/>
    <w:rsid w:val="496712C5"/>
    <w:rsid w:val="5BA08815"/>
    <w:rsid w:val="6D511A45"/>
    <w:rsid w:val="7CFDDBFD"/>
    <w:rsid w:val="A23375A6"/>
    <w:rsid w:val="DAB716A5"/>
    <w:rsid w:val="ED59E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631D02B-4080-4317-AA9D-436CEAA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2959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7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295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杨文波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